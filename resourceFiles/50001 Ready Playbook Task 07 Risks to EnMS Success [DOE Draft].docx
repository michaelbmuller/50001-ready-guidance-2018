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</w:t>
      </w:r>
      <w:bookmarkStart w:id="0" w:name="_GoBack"/>
      <w:bookmarkEnd w:id="0"/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1D52F9E3" w:rsidR="00EF3EDC" w:rsidRPr="00B06472" w:rsidRDefault="00C05B98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1E52A" wp14:editId="24066C13">
                <wp:simplePos x="0" y="0"/>
                <wp:positionH relativeFrom="column">
                  <wp:posOffset>-649224</wp:posOffset>
                </wp:positionH>
                <wp:positionV relativeFrom="paragraph">
                  <wp:posOffset>167513</wp:posOffset>
                </wp:positionV>
                <wp:extent cx="7296785" cy="1124712"/>
                <wp:effectExtent l="0" t="0" r="5715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24712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84237" w14:textId="07B0FC1D" w:rsidR="00C13DA4" w:rsidRPr="00C05B98" w:rsidRDefault="00632F59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his part of the Navigator Playbook is completed when you have</w:t>
                            </w:r>
                            <w:r w:rsidR="00C13DA4"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A7B292A" w14:textId="3648873B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risks and opportunities pertaining to the ability of your </w:t>
                            </w:r>
                            <w:proofErr w:type="spellStart"/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 achieve its intended outcomes.</w:t>
                            </w:r>
                          </w:p>
                          <w:p w14:paraId="71E6FB09" w14:textId="1F87F0CF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 each of the identified risks and opportunities, plan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actions to address them using the processes of the </w:t>
                            </w:r>
                            <w:proofErr w:type="spellStart"/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record this information.</w:t>
                            </w:r>
                          </w:p>
                          <w:p w14:paraId="45396CC0" w14:textId="0378214E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for how the actions taken will be evaluated for effectiveness. Perform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effectiveness evaluation.</w:t>
                            </w:r>
                          </w:p>
                          <w:p w14:paraId="134711A6" w14:textId="0F15C12E" w:rsidR="004A5CC3" w:rsidRPr="00D64254" w:rsidRDefault="004A5CC3" w:rsidP="00B046DC"/>
                          <w:p w14:paraId="581BDAE5" w14:textId="332CD0EE" w:rsidR="00D64254" w:rsidRPr="00664FBD" w:rsidRDefault="00D64254" w:rsidP="004A5CC3">
                            <w:pPr>
                              <w:pStyle w:val="ListParagraph"/>
                              <w:tabs>
                                <w:tab w:val="left" w:pos="90"/>
                              </w:tabs>
                              <w:spacing w:line="240" w:lineRule="auto"/>
                              <w:ind w:left="63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820E726" w14:textId="77777777" w:rsidR="00C13DA4" w:rsidRPr="00A76848" w:rsidRDefault="00C13DA4" w:rsidP="0065306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E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pt;margin-top:13.2pt;width:574.55pt;height:8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" fillcolor="#4e5992" stroked="f" strokeweight=".5pt">
                <v:textbox>
                  <w:txbxContent>
                    <w:p w14:paraId="08F84237" w14:textId="07B0FC1D" w:rsidR="00C13DA4" w:rsidRPr="00C05B98" w:rsidRDefault="00632F59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his part of the Navigator Playbook is completed when you have</w:t>
                      </w:r>
                      <w:r w:rsidR="00C13DA4"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4A7B292A" w14:textId="3648873B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risks and opportunities pertaining to the ability of your </w:t>
                      </w:r>
                      <w:proofErr w:type="spellStart"/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to achieve its intended outcomes.</w:t>
                      </w:r>
                    </w:p>
                    <w:p w14:paraId="71E6FB09" w14:textId="1F87F0CF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For each of the identified risks and opportunities, plan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actions to address them using the processes of the </w:t>
                      </w:r>
                      <w:proofErr w:type="spellStart"/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record this information.</w:t>
                      </w:r>
                    </w:p>
                    <w:p w14:paraId="45396CC0" w14:textId="0378214E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for how the actions taken will be evaluated for effectiveness. Perform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effectiveness evaluation.</w:t>
                      </w:r>
                    </w:p>
                    <w:p w14:paraId="134711A6" w14:textId="0F15C12E" w:rsidR="004A5CC3" w:rsidRPr="00D64254" w:rsidRDefault="004A5CC3" w:rsidP="00B046DC"/>
                    <w:p w14:paraId="581BDAE5" w14:textId="332CD0EE" w:rsidR="00D64254" w:rsidRPr="00664FBD" w:rsidRDefault="00D64254" w:rsidP="004A5CC3">
                      <w:pPr>
                        <w:pStyle w:val="ListParagraph"/>
                        <w:tabs>
                          <w:tab w:val="left" w:pos="90"/>
                        </w:tabs>
                        <w:spacing w:line="240" w:lineRule="auto"/>
                        <w:ind w:left="63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820E726" w14:textId="77777777" w:rsidR="00C13DA4" w:rsidRPr="00A76848" w:rsidRDefault="00C13DA4" w:rsidP="00653061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27C466ED" w14:textId="1CA5BD11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4CA7CD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212755A" w14:textId="0B0C890C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AF24222" w14:textId="3AE01C12" w:rsidR="004B56A2" w:rsidRDefault="004B56A2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CCA5C36" w14:textId="4E5C8880" w:rsidR="00A939E8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 xml:space="preserve">Identify the risks and opportunities pertaining to the ability of your </w:t>
      </w:r>
      <w:proofErr w:type="spellStart"/>
      <w:r>
        <w:rPr>
          <w:rFonts w:ascii="Arial" w:hAnsi="Arial" w:cs="Arial"/>
          <w:color w:val="000000" w:themeColor="text1"/>
          <w:sz w:val="20"/>
          <w:u w:val="single"/>
        </w:rPr>
        <w:t>EnMS</w:t>
      </w:r>
      <w:proofErr w:type="spellEnd"/>
      <w:r>
        <w:rPr>
          <w:rFonts w:ascii="Arial" w:hAnsi="Arial" w:cs="Arial"/>
          <w:color w:val="000000" w:themeColor="text1"/>
          <w:sz w:val="20"/>
          <w:u w:val="single"/>
        </w:rPr>
        <w:t xml:space="preserve"> to achieve its intended outcomes.</w:t>
      </w:r>
    </w:p>
    <w:tbl>
      <w:tblPr>
        <w:tblStyle w:val="TableGrid"/>
        <w:tblW w:w="104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9D774F" w:rsidRPr="006A2C9F" w14:paraId="2B8479B1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3EF00B93" w14:textId="77777777" w:rsidR="009D774F" w:rsidRPr="006A2C9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19F8D7ED" w14:textId="77777777" w:rsidR="009D774F" w:rsidRPr="006A2C9F" w:rsidRDefault="009D774F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decided on a means or method to determine what are and are not strategic business risks and opportunities that need to be addressed. </w:t>
            </w:r>
          </w:p>
        </w:tc>
        <w:sdt>
          <w:sdtPr>
            <w:rPr>
              <w:color w:val="808080"/>
            </w:rPr>
            <w:id w:val="1427388421"/>
            <w:placeholder>
              <w:docPart w:val="9D86D1E698A2E74AAACF94C62203F32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895" w:type="dxa"/>
                <w:vAlign w:val="center"/>
              </w:tcPr>
              <w:p w14:paraId="7A806A8C" w14:textId="77777777" w:rsidR="009D774F" w:rsidRPr="006A2C9F" w:rsidRDefault="009D774F" w:rsidP="007A30C5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10D10B87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3A240FE5" w14:textId="1802151C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14829172" w14:textId="3C592689" w:rsidR="009D774F" w:rsidRDefault="009D774F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identified the risks and opportunities and listed them in the Task 1 Worksheet.</w:t>
            </w:r>
          </w:p>
        </w:tc>
        <w:sdt>
          <w:sdtPr>
            <w:rPr>
              <w:color w:val="808080"/>
            </w:rPr>
            <w:id w:val="-651368950"/>
            <w:placeholder>
              <w:docPart w:val="4414CE17977B8B4FB3804F4DEBF6167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895" w:type="dxa"/>
                <w:vAlign w:val="center"/>
              </w:tcPr>
              <w:p w14:paraId="7012804D" w14:textId="4067B59C" w:rsidR="009D774F" w:rsidRDefault="009D774F" w:rsidP="007A30C5">
                <w:pPr>
                  <w:spacing w:before="50" w:after="50" w:line="240" w:lineRule="auto"/>
                  <w:ind w:right="-720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1281CF33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32F172CD" w14:textId="486172F4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73CDE156" w14:textId="3EBEE4B7" w:rsidR="009D774F" w:rsidRDefault="009D774F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reviewed the identified risks and opportunities with top management.</w:t>
            </w:r>
          </w:p>
        </w:tc>
        <w:sdt>
          <w:sdtPr>
            <w:rPr>
              <w:color w:val="808080"/>
            </w:rPr>
            <w:id w:val="1563063245"/>
            <w:placeholder>
              <w:docPart w:val="1D811F47A6493C4388C77968AB6F7AD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895" w:type="dxa"/>
                <w:vAlign w:val="center"/>
              </w:tcPr>
              <w:p w14:paraId="3C4A894B" w14:textId="63EDA8D3" w:rsidR="009D774F" w:rsidRDefault="009D774F" w:rsidP="007A30C5">
                <w:pPr>
                  <w:spacing w:before="50" w:after="50" w:line="240" w:lineRule="auto"/>
                  <w:ind w:right="-720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4805C15D" w14:textId="7B4687F6" w:rsidR="00A939E8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 xml:space="preserve">For each of the identified risks and opportunities, plan and implement actions to address them using the processes of the </w:t>
      </w:r>
      <w:proofErr w:type="spellStart"/>
      <w:r>
        <w:rPr>
          <w:rFonts w:ascii="Arial" w:hAnsi="Arial" w:cs="Arial"/>
          <w:color w:val="000000" w:themeColor="text1"/>
          <w:sz w:val="20"/>
          <w:u w:val="single"/>
        </w:rPr>
        <w:t>EnMS</w:t>
      </w:r>
      <w:proofErr w:type="spellEnd"/>
      <w:r>
        <w:rPr>
          <w:rFonts w:ascii="Arial" w:hAnsi="Arial" w:cs="Arial"/>
          <w:color w:val="000000" w:themeColor="text1"/>
          <w:sz w:val="20"/>
          <w:u w:val="single"/>
        </w:rPr>
        <w:t xml:space="preserve"> and record this information.</w:t>
      </w:r>
    </w:p>
    <w:tbl>
      <w:tblPr>
        <w:tblStyle w:val="TableGrid"/>
        <w:tblW w:w="104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9D774F" w:rsidRPr="006A2C9F" w14:paraId="527B8D7A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3DDFBA2D" w14:textId="79C10CA0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4AF61D39" w14:textId="7A8DB003" w:rsidR="009D774F" w:rsidRDefault="009D774F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considered if the risks and opportunities we identified are already being managed or if plans need to be developed to manage them.</w:t>
            </w:r>
          </w:p>
        </w:tc>
        <w:sdt>
          <w:sdtPr>
            <w:rPr>
              <w:color w:val="808080"/>
            </w:rPr>
            <w:id w:val="1517264449"/>
            <w:placeholder>
              <w:docPart w:val="62FA5E41E25642499C0C0506937912F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895" w:type="dxa"/>
                <w:vAlign w:val="center"/>
              </w:tcPr>
              <w:p w14:paraId="5ECBFB7B" w14:textId="4849CD7B" w:rsidR="009D774F" w:rsidRDefault="009D774F" w:rsidP="007A30C5">
                <w:pPr>
                  <w:spacing w:before="50" w:after="50" w:line="240" w:lineRule="auto"/>
                  <w:ind w:right="-720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72B08539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121D0392" w14:textId="77777777" w:rsidR="009D774F" w:rsidRPr="006A2C9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7E1EA0CC" w14:textId="02630B63" w:rsidR="009D774F" w:rsidRPr="006A2C9F" w:rsidRDefault="009D774F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plans to address the risks and opportunities listed in the Task 1 Worksheet.</w:t>
            </w:r>
          </w:p>
        </w:tc>
        <w:sdt>
          <w:sdtPr>
            <w:rPr>
              <w:color w:val="808080"/>
            </w:rPr>
            <w:id w:val="-464819510"/>
            <w:placeholder>
              <w:docPart w:val="9DF8D8A5FE11B54F81398F1EB923FCA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895" w:type="dxa"/>
                <w:vAlign w:val="center"/>
              </w:tcPr>
              <w:p w14:paraId="780BAB1E" w14:textId="77777777" w:rsidR="009D774F" w:rsidRPr="006A2C9F" w:rsidRDefault="009D774F" w:rsidP="007A30C5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40115BCF" w14:textId="23D47132" w:rsidR="00A939E8" w:rsidRPr="00BB0DAD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Plan for how the actions taken will be evaluated for effectiveness. Perform an effectiveness evaluation.</w:t>
      </w:r>
    </w:p>
    <w:tbl>
      <w:tblPr>
        <w:tblStyle w:val="TableGrid"/>
        <w:tblW w:w="104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4F4650" w:rsidRPr="006A2C9F" w14:paraId="02CEF291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61DC06A1" w14:textId="77777777" w:rsidR="004F4650" w:rsidRDefault="004F4650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50F74C24" w14:textId="0D7723D9" w:rsidR="004F4650" w:rsidRDefault="004F4650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developed a process to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evaluat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</w:rPr>
              <w:t xml:space="preserve"> the effectiveness of the actions taken to manage the risks and opportunities listed in the Task 1 Worksheet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color w:val="808080"/>
            </w:rPr>
            <w:id w:val="629979492"/>
            <w:placeholder>
              <w:docPart w:val="55BF81AF4600AE47973C06E113842243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895" w:type="dxa"/>
                <w:vAlign w:val="center"/>
              </w:tcPr>
              <w:p w14:paraId="3A30F25F" w14:textId="77777777" w:rsidR="004F4650" w:rsidRDefault="004F4650" w:rsidP="007A30C5">
                <w:pPr>
                  <w:spacing w:before="50" w:after="50" w:line="240" w:lineRule="auto"/>
                  <w:ind w:right="-720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5825FECB" w14:textId="77777777" w:rsidR="006054AC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4AC915B" w14:textId="77777777" w:rsidR="006054AC" w:rsidRPr="006A2C9F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054AC" w:rsidRPr="006A2C9F" w14:paraId="697C6592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2B512135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6273BD3A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9523535"/>
            <w:placeholder>
              <w:docPart w:val="79D9F10D5AEEE943BA63A773E74D361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0D2F4525" w14:textId="77777777" w:rsidR="006054AC" w:rsidRPr="006A2C9F" w:rsidRDefault="006054AC" w:rsidP="007A30C5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054AC" w:rsidRPr="006A2C9F" w14:paraId="396C3C32" w14:textId="77777777" w:rsidTr="007A30C5">
        <w:trPr>
          <w:trHeight w:val="242"/>
        </w:trPr>
        <w:tc>
          <w:tcPr>
            <w:tcW w:w="509" w:type="dxa"/>
            <w:vAlign w:val="center"/>
          </w:tcPr>
          <w:p w14:paraId="645176AA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244255CA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8276819"/>
            <w:placeholder>
              <w:docPart w:val="7C7C4675D51EAB428B25D053E481965C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1FE1EDCB" w14:textId="77777777" w:rsidR="006054AC" w:rsidRPr="006A2C9F" w:rsidRDefault="006054AC" w:rsidP="007A30C5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84E0D87" w14:textId="77777777" w:rsidR="006054AC" w:rsidRDefault="006054AC" w:rsidP="006054AC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569B2D5" w14:textId="77777777" w:rsidR="006054AC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804AE410CC09914CA5B3A97BA57EF8E8"/>
        </w:placeholder>
        <w:showingPlcHdr/>
      </w:sdtPr>
      <w:sdtContent>
        <w:p w14:paraId="32FE7776" w14:textId="77777777" w:rsidR="006054AC" w:rsidRDefault="006054AC" w:rsidP="006054A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6739BACA" w14:textId="77777777" w:rsidR="006054AC" w:rsidRDefault="006054AC" w:rsidP="006054AC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C389F8F" w14:textId="31B82488" w:rsidR="00E648FD" w:rsidRPr="00E648FD" w:rsidRDefault="00E648FD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sectPr w:rsidR="00E648FD" w:rsidRPr="00E648FD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12F2" w14:textId="77777777" w:rsidR="00AD51A5" w:rsidRDefault="00AD51A5" w:rsidP="00EF3EDC">
      <w:pPr>
        <w:spacing w:after="0" w:line="240" w:lineRule="auto"/>
      </w:pPr>
      <w:r>
        <w:separator/>
      </w:r>
    </w:p>
  </w:endnote>
  <w:endnote w:type="continuationSeparator" w:id="0">
    <w:p w14:paraId="6629B17B" w14:textId="77777777" w:rsidR="00AD51A5" w:rsidRDefault="00AD51A5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5BEA5109">
              <wp:simplePos x="0" y="0"/>
              <wp:positionH relativeFrom="column">
                <wp:posOffset>-746760</wp:posOffset>
              </wp:positionH>
              <wp:positionV relativeFrom="paragraph">
                <wp:posOffset>429260</wp:posOffset>
              </wp:positionV>
              <wp:extent cx="3009900" cy="4000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77777777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8.8pt;margin-top:33.8pt;width:237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" fillcolor="white [3201]" stroked="f" strokeweight=".5pt">
              <v:textbox>
                <w:txbxContent>
                  <w:p w14:paraId="0C1E134F" w14:textId="77777777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BC401" w14:textId="77777777" w:rsidR="00AD51A5" w:rsidRDefault="00AD51A5" w:rsidP="00EF3EDC">
      <w:pPr>
        <w:spacing w:after="0" w:line="240" w:lineRule="auto"/>
      </w:pPr>
      <w:r>
        <w:separator/>
      </w:r>
    </w:p>
  </w:footnote>
  <w:footnote w:type="continuationSeparator" w:id="0">
    <w:p w14:paraId="028D8C0F" w14:textId="77777777" w:rsidR="00AD51A5" w:rsidRDefault="00AD51A5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1FB1067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653061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7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653061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Risks to </w:t>
                          </w:r>
                          <w:proofErr w:type="spellStart"/>
                          <w:r w:rsidR="00653061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EnMS</w:t>
                          </w:r>
                          <w:proofErr w:type="spellEnd"/>
                          <w:r w:rsidR="00653061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Success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0C051F99" w14:textId="31FB1067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7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Risks to </w:t>
                    </w:r>
                    <w:proofErr w:type="spellStart"/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EnMS</w:t>
                    </w:r>
                    <w:proofErr w:type="spellEnd"/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Success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1B"/>
    <w:multiLevelType w:val="hybridMultilevel"/>
    <w:tmpl w:val="B4E2F37A"/>
    <w:lvl w:ilvl="0" w:tplc="6D887EFA">
      <w:start w:val="1"/>
      <w:numFmt w:val="upperLetter"/>
      <w:lvlText w:val="%1&gt;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D240C"/>
    <w:multiLevelType w:val="hybridMultilevel"/>
    <w:tmpl w:val="F25C349E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 w15:restartNumberingAfterBreak="0">
    <w:nsid w:val="26E1369B"/>
    <w:multiLevelType w:val="hybridMultilevel"/>
    <w:tmpl w:val="305EE44E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5" w15:restartNumberingAfterBreak="0">
    <w:nsid w:val="29270654"/>
    <w:multiLevelType w:val="hybridMultilevel"/>
    <w:tmpl w:val="D7F0D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0533"/>
    <w:multiLevelType w:val="hybridMultilevel"/>
    <w:tmpl w:val="6CC8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46626E79"/>
    <w:multiLevelType w:val="hybridMultilevel"/>
    <w:tmpl w:val="AF4A15C4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73739F6"/>
    <w:multiLevelType w:val="hybridMultilevel"/>
    <w:tmpl w:val="7EF86E18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40400"/>
    <w:multiLevelType w:val="hybridMultilevel"/>
    <w:tmpl w:val="28383302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3" w15:restartNumberingAfterBreak="0">
    <w:nsid w:val="54DB144C"/>
    <w:multiLevelType w:val="hybridMultilevel"/>
    <w:tmpl w:val="C6461B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568A3"/>
    <w:multiLevelType w:val="hybridMultilevel"/>
    <w:tmpl w:val="FF4EE7FA"/>
    <w:lvl w:ilvl="0" w:tplc="4C2C90D0">
      <w:start w:val="1"/>
      <w:numFmt w:val="upperLetter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7" w15:restartNumberingAfterBreak="0">
    <w:nsid w:val="5A037719"/>
    <w:multiLevelType w:val="hybridMultilevel"/>
    <w:tmpl w:val="A316FB96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1478C"/>
    <w:multiLevelType w:val="hybridMultilevel"/>
    <w:tmpl w:val="098A641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9" w15:restartNumberingAfterBreak="0">
    <w:nsid w:val="678A6FA8"/>
    <w:multiLevelType w:val="hybridMultilevel"/>
    <w:tmpl w:val="9AB47D5A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20" w15:restartNumberingAfterBreak="0">
    <w:nsid w:val="75936A54"/>
    <w:multiLevelType w:val="multilevel"/>
    <w:tmpl w:val="B918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C6E3D"/>
    <w:multiLevelType w:val="hybridMultilevel"/>
    <w:tmpl w:val="F2F8B1B6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D0AD3"/>
    <w:multiLevelType w:val="hybridMultilevel"/>
    <w:tmpl w:val="000C3E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22"/>
  </w:num>
  <w:num w:numId="9">
    <w:abstractNumId w:val="0"/>
  </w:num>
  <w:num w:numId="10">
    <w:abstractNumId w:val="16"/>
  </w:num>
  <w:num w:numId="11">
    <w:abstractNumId w:val="4"/>
  </w:num>
  <w:num w:numId="12">
    <w:abstractNumId w:val="10"/>
  </w:num>
  <w:num w:numId="13">
    <w:abstractNumId w:val="13"/>
  </w:num>
  <w:num w:numId="14">
    <w:abstractNumId w:val="18"/>
  </w:num>
  <w:num w:numId="15">
    <w:abstractNumId w:val="5"/>
  </w:num>
  <w:num w:numId="16">
    <w:abstractNumId w:val="15"/>
  </w:num>
  <w:num w:numId="17">
    <w:abstractNumId w:val="7"/>
  </w:num>
  <w:num w:numId="18">
    <w:abstractNumId w:val="12"/>
  </w:num>
  <w:num w:numId="19">
    <w:abstractNumId w:val="17"/>
  </w:num>
  <w:num w:numId="20">
    <w:abstractNumId w:val="21"/>
  </w:num>
  <w:num w:numId="21">
    <w:abstractNumId w:val="19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36DCC"/>
    <w:rsid w:val="00040A23"/>
    <w:rsid w:val="00046371"/>
    <w:rsid w:val="000670BA"/>
    <w:rsid w:val="0007377A"/>
    <w:rsid w:val="00090F43"/>
    <w:rsid w:val="000A1EF4"/>
    <w:rsid w:val="000A44FF"/>
    <w:rsid w:val="000E1BE3"/>
    <w:rsid w:val="00105AE4"/>
    <w:rsid w:val="00132863"/>
    <w:rsid w:val="001512AD"/>
    <w:rsid w:val="001A2576"/>
    <w:rsid w:val="002007F6"/>
    <w:rsid w:val="002047E7"/>
    <w:rsid w:val="00224D93"/>
    <w:rsid w:val="0025031E"/>
    <w:rsid w:val="00271AD6"/>
    <w:rsid w:val="002803E3"/>
    <w:rsid w:val="00294677"/>
    <w:rsid w:val="00296776"/>
    <w:rsid w:val="002B1ABD"/>
    <w:rsid w:val="002B2156"/>
    <w:rsid w:val="00314F88"/>
    <w:rsid w:val="00317C5B"/>
    <w:rsid w:val="003249CD"/>
    <w:rsid w:val="00334A6B"/>
    <w:rsid w:val="00352954"/>
    <w:rsid w:val="00372EA2"/>
    <w:rsid w:val="003978F6"/>
    <w:rsid w:val="00454D7E"/>
    <w:rsid w:val="004A1E20"/>
    <w:rsid w:val="004A4F34"/>
    <w:rsid w:val="004A5CC3"/>
    <w:rsid w:val="004B56A2"/>
    <w:rsid w:val="004B7757"/>
    <w:rsid w:val="004D6575"/>
    <w:rsid w:val="004E356F"/>
    <w:rsid w:val="004E4DB6"/>
    <w:rsid w:val="004E5416"/>
    <w:rsid w:val="004F4650"/>
    <w:rsid w:val="004F76A4"/>
    <w:rsid w:val="00506A06"/>
    <w:rsid w:val="005279D9"/>
    <w:rsid w:val="0055330A"/>
    <w:rsid w:val="00592369"/>
    <w:rsid w:val="005B25AD"/>
    <w:rsid w:val="005D74AD"/>
    <w:rsid w:val="006054AC"/>
    <w:rsid w:val="00611950"/>
    <w:rsid w:val="0061318F"/>
    <w:rsid w:val="00632F59"/>
    <w:rsid w:val="00653061"/>
    <w:rsid w:val="006557E2"/>
    <w:rsid w:val="00664FBD"/>
    <w:rsid w:val="00687D36"/>
    <w:rsid w:val="006A27B1"/>
    <w:rsid w:val="006B096B"/>
    <w:rsid w:val="006E3DFC"/>
    <w:rsid w:val="006E56E4"/>
    <w:rsid w:val="006F02C1"/>
    <w:rsid w:val="006F340A"/>
    <w:rsid w:val="00724563"/>
    <w:rsid w:val="00766522"/>
    <w:rsid w:val="00777A85"/>
    <w:rsid w:val="00780C9E"/>
    <w:rsid w:val="007A14B8"/>
    <w:rsid w:val="007A53ED"/>
    <w:rsid w:val="007C165D"/>
    <w:rsid w:val="007F31DA"/>
    <w:rsid w:val="00803E87"/>
    <w:rsid w:val="00817812"/>
    <w:rsid w:val="00833308"/>
    <w:rsid w:val="00856D8B"/>
    <w:rsid w:val="00862E7C"/>
    <w:rsid w:val="00876D1C"/>
    <w:rsid w:val="008916F1"/>
    <w:rsid w:val="008B38CD"/>
    <w:rsid w:val="008B5553"/>
    <w:rsid w:val="008B71C5"/>
    <w:rsid w:val="008D5B31"/>
    <w:rsid w:val="008E1542"/>
    <w:rsid w:val="009140A6"/>
    <w:rsid w:val="00953FD2"/>
    <w:rsid w:val="00961A94"/>
    <w:rsid w:val="009647B5"/>
    <w:rsid w:val="00967314"/>
    <w:rsid w:val="009B6D54"/>
    <w:rsid w:val="009C28D2"/>
    <w:rsid w:val="009D2949"/>
    <w:rsid w:val="009D774F"/>
    <w:rsid w:val="009E1020"/>
    <w:rsid w:val="009F7A28"/>
    <w:rsid w:val="00A33B19"/>
    <w:rsid w:val="00A852FE"/>
    <w:rsid w:val="00A939E8"/>
    <w:rsid w:val="00AA1CE0"/>
    <w:rsid w:val="00AA2A63"/>
    <w:rsid w:val="00AC2551"/>
    <w:rsid w:val="00AD51A5"/>
    <w:rsid w:val="00AE1992"/>
    <w:rsid w:val="00AF7292"/>
    <w:rsid w:val="00B046DC"/>
    <w:rsid w:val="00B06472"/>
    <w:rsid w:val="00B21941"/>
    <w:rsid w:val="00B24855"/>
    <w:rsid w:val="00B525FA"/>
    <w:rsid w:val="00B854A4"/>
    <w:rsid w:val="00BB7CF1"/>
    <w:rsid w:val="00C05B98"/>
    <w:rsid w:val="00C06F2E"/>
    <w:rsid w:val="00C12768"/>
    <w:rsid w:val="00C13DA4"/>
    <w:rsid w:val="00C3264F"/>
    <w:rsid w:val="00C64E59"/>
    <w:rsid w:val="00C748C6"/>
    <w:rsid w:val="00C76854"/>
    <w:rsid w:val="00C83AF3"/>
    <w:rsid w:val="00CC0262"/>
    <w:rsid w:val="00CD48CB"/>
    <w:rsid w:val="00D15239"/>
    <w:rsid w:val="00D26C5B"/>
    <w:rsid w:val="00D319A1"/>
    <w:rsid w:val="00D46A1B"/>
    <w:rsid w:val="00D54C53"/>
    <w:rsid w:val="00D64254"/>
    <w:rsid w:val="00D90E67"/>
    <w:rsid w:val="00DB1AC7"/>
    <w:rsid w:val="00E150B0"/>
    <w:rsid w:val="00E23BB2"/>
    <w:rsid w:val="00E24949"/>
    <w:rsid w:val="00E46713"/>
    <w:rsid w:val="00E54455"/>
    <w:rsid w:val="00E603D9"/>
    <w:rsid w:val="00E648FD"/>
    <w:rsid w:val="00E754C4"/>
    <w:rsid w:val="00E83150"/>
    <w:rsid w:val="00EC1A21"/>
    <w:rsid w:val="00EC7867"/>
    <w:rsid w:val="00ED1F74"/>
    <w:rsid w:val="00EE0C15"/>
    <w:rsid w:val="00EF3EDC"/>
    <w:rsid w:val="00F2172B"/>
    <w:rsid w:val="00F42525"/>
    <w:rsid w:val="00F6660B"/>
    <w:rsid w:val="00F90AB3"/>
    <w:rsid w:val="00F90E8C"/>
    <w:rsid w:val="00FC3F95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9D86D1E698A2E74AAACF94C62203F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D1C7D-ECBC-AF4D-A3CF-37FCCFC34798}"/>
      </w:docPartPr>
      <w:docPartBody>
        <w:p w:rsidR="00000000" w:rsidRDefault="0055210E" w:rsidP="0055210E">
          <w:pPr>
            <w:pStyle w:val="9D86D1E698A2E74AAACF94C62203F32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414CE17977B8B4FB3804F4DEBF6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9C3A7-BB81-3542-A1FE-88695D0A33A2}"/>
      </w:docPartPr>
      <w:docPartBody>
        <w:p w:rsidR="00000000" w:rsidRDefault="0055210E" w:rsidP="0055210E">
          <w:pPr>
            <w:pStyle w:val="4414CE17977B8B4FB3804F4DEBF6167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DF8D8A5FE11B54F81398F1EB923F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41E13-DD5B-5F44-8B60-4CE588A81F36}"/>
      </w:docPartPr>
      <w:docPartBody>
        <w:p w:rsidR="00000000" w:rsidRDefault="0055210E" w:rsidP="0055210E">
          <w:pPr>
            <w:pStyle w:val="9DF8D8A5FE11B54F81398F1EB923FCA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D811F47A6493C4388C77968AB6F7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E2F2-316F-684E-AF25-7E41A2407BDC}"/>
      </w:docPartPr>
      <w:docPartBody>
        <w:p w:rsidR="00000000" w:rsidRDefault="0055210E" w:rsidP="0055210E">
          <w:pPr>
            <w:pStyle w:val="1D811F47A6493C4388C77968AB6F7AD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2FA5E41E25642499C0C050693791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7F25-57B8-4C43-9E33-035098B5BB2F}"/>
      </w:docPartPr>
      <w:docPartBody>
        <w:p w:rsidR="00000000" w:rsidRDefault="0055210E" w:rsidP="0055210E">
          <w:pPr>
            <w:pStyle w:val="62FA5E41E25642499C0C0506937912F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9D9F10D5AEEE943BA63A773E74D3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EC7F-B864-E846-8184-4225A3C78FC7}"/>
      </w:docPartPr>
      <w:docPartBody>
        <w:p w:rsidR="00000000" w:rsidRDefault="0055210E" w:rsidP="0055210E">
          <w:pPr>
            <w:pStyle w:val="79D9F10D5AEEE943BA63A773E74D361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C7C4675D51EAB428B25D053E481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9610-FB51-C04D-AAAC-85F8B3FE4946}"/>
      </w:docPartPr>
      <w:docPartBody>
        <w:p w:rsidR="00000000" w:rsidRDefault="0055210E" w:rsidP="0055210E">
          <w:pPr>
            <w:pStyle w:val="7C7C4675D51EAB428B25D053E48196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04AE410CC09914CA5B3A97BA57EF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3FD-55C8-1745-8CFD-D29520013936}"/>
      </w:docPartPr>
      <w:docPartBody>
        <w:p w:rsidR="00000000" w:rsidRDefault="0055210E" w:rsidP="0055210E">
          <w:pPr>
            <w:pStyle w:val="804AE410CC09914CA5B3A97BA57EF8E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5BF81AF4600AE47973C06E11384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B29F-9D7B-D14C-9E1D-D093252E8E7B}"/>
      </w:docPartPr>
      <w:docPartBody>
        <w:p w:rsidR="00000000" w:rsidRDefault="0055210E" w:rsidP="0055210E">
          <w:pPr>
            <w:pStyle w:val="55BF81AF4600AE47973C06E113842243"/>
          </w:pPr>
          <w:r w:rsidRPr="003A785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7C09"/>
    <w:rsid w:val="00026C34"/>
    <w:rsid w:val="000C1517"/>
    <w:rsid w:val="000C472C"/>
    <w:rsid w:val="000D2479"/>
    <w:rsid w:val="000F5210"/>
    <w:rsid w:val="00145980"/>
    <w:rsid w:val="001A3894"/>
    <w:rsid w:val="0022065E"/>
    <w:rsid w:val="00223F44"/>
    <w:rsid w:val="00226ABB"/>
    <w:rsid w:val="00242190"/>
    <w:rsid w:val="002D1050"/>
    <w:rsid w:val="00321E9C"/>
    <w:rsid w:val="003714E9"/>
    <w:rsid w:val="0040558E"/>
    <w:rsid w:val="00412FDE"/>
    <w:rsid w:val="00416428"/>
    <w:rsid w:val="004164AE"/>
    <w:rsid w:val="00430AE7"/>
    <w:rsid w:val="004A0692"/>
    <w:rsid w:val="004E4168"/>
    <w:rsid w:val="00514C56"/>
    <w:rsid w:val="0055210E"/>
    <w:rsid w:val="0057433E"/>
    <w:rsid w:val="005C7F48"/>
    <w:rsid w:val="005D3619"/>
    <w:rsid w:val="0061441E"/>
    <w:rsid w:val="00631661"/>
    <w:rsid w:val="006375F6"/>
    <w:rsid w:val="006C77CB"/>
    <w:rsid w:val="006D0FE9"/>
    <w:rsid w:val="007013D3"/>
    <w:rsid w:val="00727CEE"/>
    <w:rsid w:val="00735A69"/>
    <w:rsid w:val="007620D1"/>
    <w:rsid w:val="007D0034"/>
    <w:rsid w:val="007D4757"/>
    <w:rsid w:val="007E644A"/>
    <w:rsid w:val="00823528"/>
    <w:rsid w:val="00852100"/>
    <w:rsid w:val="008521E3"/>
    <w:rsid w:val="00891C92"/>
    <w:rsid w:val="00982EB1"/>
    <w:rsid w:val="009B1328"/>
    <w:rsid w:val="009D415E"/>
    <w:rsid w:val="00A76CD2"/>
    <w:rsid w:val="00B62512"/>
    <w:rsid w:val="00B85048"/>
    <w:rsid w:val="00BC038B"/>
    <w:rsid w:val="00CB46F1"/>
    <w:rsid w:val="00D047D4"/>
    <w:rsid w:val="00D07410"/>
    <w:rsid w:val="00D27018"/>
    <w:rsid w:val="00D6262F"/>
    <w:rsid w:val="00DA7012"/>
    <w:rsid w:val="00DD6E96"/>
    <w:rsid w:val="00E05D8E"/>
    <w:rsid w:val="00E3254C"/>
    <w:rsid w:val="00E649C9"/>
    <w:rsid w:val="00E70591"/>
    <w:rsid w:val="00EE3C1B"/>
    <w:rsid w:val="00EF4817"/>
    <w:rsid w:val="00F11EB3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10E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7EB92908E4AEC54D85AB96110D794DBC">
    <w:name w:val="7EB92908E4AEC54D85AB96110D794DBC"/>
    <w:rsid w:val="004E4168"/>
    <w:pPr>
      <w:spacing w:after="0" w:line="240" w:lineRule="auto"/>
    </w:pPr>
    <w:rPr>
      <w:sz w:val="24"/>
      <w:szCs w:val="24"/>
    </w:rPr>
  </w:style>
  <w:style w:type="paragraph" w:customStyle="1" w:styleId="804FA03409CC4145AE75DFB07E193F30">
    <w:name w:val="804FA03409CC4145AE75DFB07E193F30"/>
    <w:rsid w:val="004E4168"/>
    <w:pPr>
      <w:spacing w:after="0" w:line="240" w:lineRule="auto"/>
    </w:pPr>
    <w:rPr>
      <w:sz w:val="24"/>
      <w:szCs w:val="24"/>
    </w:rPr>
  </w:style>
  <w:style w:type="paragraph" w:customStyle="1" w:styleId="0498FAB91207054DBB86DC7B2997C123">
    <w:name w:val="0498FAB91207054DBB86DC7B2997C123"/>
    <w:rsid w:val="004E4168"/>
    <w:pPr>
      <w:spacing w:after="0" w:line="240" w:lineRule="auto"/>
    </w:pPr>
    <w:rPr>
      <w:sz w:val="24"/>
      <w:szCs w:val="24"/>
    </w:rPr>
  </w:style>
  <w:style w:type="paragraph" w:customStyle="1" w:styleId="FA0D6CC24C83EC4C8EE08C8F32A71AFB">
    <w:name w:val="FA0D6CC24C83EC4C8EE08C8F32A71AFB"/>
    <w:rsid w:val="001A3894"/>
    <w:pPr>
      <w:spacing w:after="0" w:line="240" w:lineRule="auto"/>
    </w:pPr>
    <w:rPr>
      <w:sz w:val="24"/>
      <w:szCs w:val="24"/>
    </w:rPr>
  </w:style>
  <w:style w:type="paragraph" w:customStyle="1" w:styleId="256E0D2C74FB1347A0AB8326255FE79F">
    <w:name w:val="256E0D2C74FB1347A0AB8326255FE79F"/>
    <w:rsid w:val="001A3894"/>
    <w:pPr>
      <w:spacing w:after="0" w:line="240" w:lineRule="auto"/>
    </w:pPr>
    <w:rPr>
      <w:sz w:val="24"/>
      <w:szCs w:val="24"/>
    </w:rPr>
  </w:style>
  <w:style w:type="paragraph" w:customStyle="1" w:styleId="5111B7F3553CC74F84569854F464BB30">
    <w:name w:val="5111B7F3553CC74F84569854F464BB30"/>
    <w:rsid w:val="001A3894"/>
    <w:pPr>
      <w:spacing w:after="0" w:line="240" w:lineRule="auto"/>
    </w:pPr>
    <w:rPr>
      <w:sz w:val="24"/>
      <w:szCs w:val="24"/>
    </w:rPr>
  </w:style>
  <w:style w:type="paragraph" w:customStyle="1" w:styleId="E7DDAA5C0669454EB2E80EB41DF2384C">
    <w:name w:val="E7DDAA5C0669454EB2E80EB41DF2384C"/>
    <w:rsid w:val="001A3894"/>
    <w:pPr>
      <w:spacing w:after="0" w:line="240" w:lineRule="auto"/>
    </w:pPr>
    <w:rPr>
      <w:sz w:val="24"/>
      <w:szCs w:val="24"/>
    </w:rPr>
  </w:style>
  <w:style w:type="paragraph" w:customStyle="1" w:styleId="809FC8E7BE8F0C47BE9C2F5C016C6764">
    <w:name w:val="809FC8E7BE8F0C47BE9C2F5C016C6764"/>
    <w:rsid w:val="001A3894"/>
    <w:pPr>
      <w:spacing w:after="0" w:line="240" w:lineRule="auto"/>
    </w:pPr>
    <w:rPr>
      <w:sz w:val="24"/>
      <w:szCs w:val="24"/>
    </w:rPr>
  </w:style>
  <w:style w:type="paragraph" w:customStyle="1" w:styleId="C5501837D2944B259171648456EE0C76">
    <w:name w:val="C5501837D2944B259171648456EE0C76"/>
    <w:rsid w:val="00026C34"/>
  </w:style>
  <w:style w:type="paragraph" w:customStyle="1" w:styleId="26E3A340B5FE9949B495DFE37F50EE12">
    <w:name w:val="26E3A340B5FE9949B495DFE37F50EE12"/>
    <w:rsid w:val="0055210E"/>
    <w:pPr>
      <w:spacing w:after="0" w:line="240" w:lineRule="auto"/>
    </w:pPr>
    <w:rPr>
      <w:sz w:val="24"/>
      <w:szCs w:val="24"/>
    </w:rPr>
  </w:style>
  <w:style w:type="paragraph" w:customStyle="1" w:styleId="79361576D1E53C47A6F577B310816438">
    <w:name w:val="79361576D1E53C47A6F577B310816438"/>
    <w:rsid w:val="0055210E"/>
    <w:pPr>
      <w:spacing w:after="0" w:line="240" w:lineRule="auto"/>
    </w:pPr>
    <w:rPr>
      <w:sz w:val="24"/>
      <w:szCs w:val="24"/>
    </w:rPr>
  </w:style>
  <w:style w:type="paragraph" w:customStyle="1" w:styleId="9D86D1E698A2E74AAACF94C62203F32A">
    <w:name w:val="9D86D1E698A2E74AAACF94C62203F32A"/>
    <w:rsid w:val="0055210E"/>
    <w:pPr>
      <w:spacing w:after="0" w:line="240" w:lineRule="auto"/>
    </w:pPr>
    <w:rPr>
      <w:sz w:val="24"/>
      <w:szCs w:val="24"/>
    </w:rPr>
  </w:style>
  <w:style w:type="paragraph" w:customStyle="1" w:styleId="4414CE17977B8B4FB3804F4DEBF6167A">
    <w:name w:val="4414CE17977B8B4FB3804F4DEBF6167A"/>
    <w:rsid w:val="0055210E"/>
    <w:pPr>
      <w:spacing w:after="0" w:line="240" w:lineRule="auto"/>
    </w:pPr>
    <w:rPr>
      <w:sz w:val="24"/>
      <w:szCs w:val="24"/>
    </w:rPr>
  </w:style>
  <w:style w:type="paragraph" w:customStyle="1" w:styleId="9DF8D8A5FE11B54F81398F1EB923FCAA">
    <w:name w:val="9DF8D8A5FE11B54F81398F1EB923FCAA"/>
    <w:rsid w:val="0055210E"/>
    <w:pPr>
      <w:spacing w:after="0" w:line="240" w:lineRule="auto"/>
    </w:pPr>
    <w:rPr>
      <w:sz w:val="24"/>
      <w:szCs w:val="24"/>
    </w:rPr>
  </w:style>
  <w:style w:type="paragraph" w:customStyle="1" w:styleId="1D811F47A6493C4388C77968AB6F7AD2">
    <w:name w:val="1D811F47A6493C4388C77968AB6F7AD2"/>
    <w:rsid w:val="0055210E"/>
    <w:pPr>
      <w:spacing w:after="0" w:line="240" w:lineRule="auto"/>
    </w:pPr>
    <w:rPr>
      <w:sz w:val="24"/>
      <w:szCs w:val="24"/>
    </w:rPr>
  </w:style>
  <w:style w:type="paragraph" w:customStyle="1" w:styleId="62FA5E41E25642499C0C0506937912F2">
    <w:name w:val="62FA5E41E25642499C0C0506937912F2"/>
    <w:rsid w:val="0055210E"/>
    <w:pPr>
      <w:spacing w:after="0" w:line="240" w:lineRule="auto"/>
    </w:pPr>
    <w:rPr>
      <w:sz w:val="24"/>
      <w:szCs w:val="24"/>
    </w:rPr>
  </w:style>
  <w:style w:type="paragraph" w:customStyle="1" w:styleId="79D9F10D5AEEE943BA63A773E74D3611">
    <w:name w:val="79D9F10D5AEEE943BA63A773E74D3611"/>
    <w:rsid w:val="0055210E"/>
    <w:pPr>
      <w:spacing w:after="0" w:line="240" w:lineRule="auto"/>
    </w:pPr>
    <w:rPr>
      <w:sz w:val="24"/>
      <w:szCs w:val="24"/>
    </w:rPr>
  </w:style>
  <w:style w:type="paragraph" w:customStyle="1" w:styleId="7C7C4675D51EAB428B25D053E481965C">
    <w:name w:val="7C7C4675D51EAB428B25D053E481965C"/>
    <w:rsid w:val="0055210E"/>
    <w:pPr>
      <w:spacing w:after="0" w:line="240" w:lineRule="auto"/>
    </w:pPr>
    <w:rPr>
      <w:sz w:val="24"/>
      <w:szCs w:val="24"/>
    </w:rPr>
  </w:style>
  <w:style w:type="paragraph" w:customStyle="1" w:styleId="804AE410CC09914CA5B3A97BA57EF8E8">
    <w:name w:val="804AE410CC09914CA5B3A97BA57EF8E8"/>
    <w:rsid w:val="0055210E"/>
    <w:pPr>
      <w:spacing w:after="0" w:line="240" w:lineRule="auto"/>
    </w:pPr>
    <w:rPr>
      <w:sz w:val="24"/>
      <w:szCs w:val="24"/>
    </w:rPr>
  </w:style>
  <w:style w:type="paragraph" w:customStyle="1" w:styleId="55BF81AF4600AE47973C06E113842243">
    <w:name w:val="55BF81AF4600AE47973C06E113842243"/>
    <w:rsid w:val="0055210E"/>
    <w:pPr>
      <w:spacing w:after="0" w:line="240" w:lineRule="auto"/>
    </w:pPr>
    <w:rPr>
      <w:sz w:val="24"/>
      <w:szCs w:val="24"/>
    </w:rPr>
  </w:style>
  <w:style w:type="paragraph" w:customStyle="1" w:styleId="ACA69C5C73D57E4083B11F563EC5B436">
    <w:name w:val="ACA69C5C73D57E4083B11F563EC5B436"/>
    <w:rsid w:val="0055210E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193DC-41A6-3E40-90FD-B6D5F477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23</cp:revision>
  <cp:lastPrinted>2018-10-09T18:41:00Z</cp:lastPrinted>
  <dcterms:created xsi:type="dcterms:W3CDTF">2019-11-18T21:45:00Z</dcterms:created>
  <dcterms:modified xsi:type="dcterms:W3CDTF">2019-12-07T08:18:00Z</dcterms:modified>
</cp:coreProperties>
</file>